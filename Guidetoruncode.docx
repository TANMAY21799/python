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3A17" w:rsidRDefault="00DB3A17" w:rsidP="00DB3A1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>Important installation to run this code.</w:t>
      </w:r>
    </w:p>
    <w:p w:rsidR="00DB3A17" w:rsidRDefault="00DB3A17" w:rsidP="00DB3A17">
      <w:pPr>
        <w:shd w:val="clear" w:color="auto" w:fill="FFFFFF"/>
        <w:spacing w:after="0" w:line="240" w:lineRule="auto"/>
        <w:ind w:left="180"/>
        <w:textAlignment w:val="baseline"/>
        <w:rPr>
          <w:rFonts w:ascii="Arial" w:eastAsia="Times New Roman" w:hAnsi="Arial" w:cs="Arial"/>
          <w:sz w:val="24"/>
          <w:szCs w:val="24"/>
        </w:rPr>
      </w:pPr>
    </w:p>
    <w:p w:rsidR="00DB3A17" w:rsidRDefault="00DB3A17" w:rsidP="00DB3A17">
      <w:pPr>
        <w:shd w:val="clear" w:color="auto" w:fill="FFFFFF"/>
        <w:spacing w:after="0" w:line="240" w:lineRule="auto"/>
        <w:ind w:left="180"/>
        <w:textAlignment w:val="baseline"/>
        <w:rPr>
          <w:rFonts w:ascii="Arial" w:eastAsia="Times New Roman" w:hAnsi="Arial" w:cs="Arial"/>
          <w:sz w:val="24"/>
          <w:szCs w:val="24"/>
        </w:rPr>
      </w:pPr>
    </w:p>
    <w:p w:rsidR="00DB3A17" w:rsidRPr="00DB3A17" w:rsidRDefault="00DB3A17" w:rsidP="00DB3A17">
      <w:pPr>
        <w:shd w:val="clear" w:color="auto" w:fill="FFFFFF"/>
        <w:spacing w:after="0" w:line="240" w:lineRule="auto"/>
        <w:ind w:left="180"/>
        <w:textAlignment w:val="baseline"/>
        <w:rPr>
          <w:rFonts w:ascii="Arial" w:eastAsia="Times New Roman" w:hAnsi="Arial" w:cs="Arial"/>
          <w:sz w:val="24"/>
          <w:szCs w:val="24"/>
        </w:rPr>
      </w:pPr>
    </w:p>
    <w:p w:rsidR="00DB3A17" w:rsidRPr="00DB3A17" w:rsidRDefault="00DB3A17" w:rsidP="00DB3A1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r w:rsidRPr="00DB3A17">
        <w:rPr>
          <w:rFonts w:ascii="Arial" w:eastAsia="Times New Roman" w:hAnsi="Arial" w:cs="Arial"/>
          <w:b/>
          <w:bCs/>
          <w:sz w:val="24"/>
          <w:szCs w:val="24"/>
        </w:rPr>
        <w:t>Tweepy: </w:t>
      </w:r>
      <w:hyperlink r:id="rId5" w:history="1">
        <w:r w:rsidRPr="00DB3A17">
          <w:rPr>
            <w:rFonts w:ascii="Arial" w:eastAsia="Times New Roman" w:hAnsi="Arial" w:cs="Arial"/>
            <w:color w:val="EC4E20"/>
            <w:sz w:val="24"/>
            <w:szCs w:val="24"/>
          </w:rPr>
          <w:t>tweepy </w:t>
        </w:r>
      </w:hyperlink>
      <w:r w:rsidRPr="00DB3A17">
        <w:rPr>
          <w:rFonts w:ascii="Arial" w:eastAsia="Times New Roman" w:hAnsi="Arial" w:cs="Arial"/>
          <w:sz w:val="24"/>
          <w:szCs w:val="24"/>
        </w:rPr>
        <w:t>is the python client for the official </w:t>
      </w:r>
      <w:hyperlink r:id="rId6" w:history="1">
        <w:r w:rsidRPr="00DB3A17">
          <w:rPr>
            <w:rFonts w:ascii="Arial" w:eastAsia="Times New Roman" w:hAnsi="Arial" w:cs="Arial"/>
            <w:color w:val="EC4E20"/>
            <w:sz w:val="24"/>
            <w:szCs w:val="24"/>
          </w:rPr>
          <w:t>Twitter API</w:t>
        </w:r>
      </w:hyperlink>
      <w:r w:rsidRPr="00DB3A17">
        <w:rPr>
          <w:rFonts w:ascii="Arial" w:eastAsia="Times New Roman" w:hAnsi="Arial" w:cs="Arial"/>
          <w:sz w:val="24"/>
          <w:szCs w:val="24"/>
        </w:rPr>
        <w:t>.</w:t>
      </w:r>
      <w:r w:rsidRPr="00DB3A17">
        <w:rPr>
          <w:rFonts w:ascii="Arial" w:eastAsia="Times New Roman" w:hAnsi="Arial" w:cs="Arial"/>
          <w:sz w:val="24"/>
          <w:szCs w:val="24"/>
        </w:rPr>
        <w:br/>
        <w:t>Install it using following pip command:</w:t>
      </w:r>
    </w:p>
    <w:p w:rsidR="00DB3A17" w:rsidRPr="00DB3A17" w:rsidRDefault="00DB3A17" w:rsidP="00DB3A1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540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DB3A17">
        <w:rPr>
          <w:rFonts w:ascii="Consolas" w:eastAsia="Times New Roman" w:hAnsi="Consolas" w:cs="Courier New"/>
          <w:sz w:val="23"/>
          <w:szCs w:val="23"/>
        </w:rPr>
        <w:t>pip install tweepy</w:t>
      </w:r>
    </w:p>
    <w:p w:rsidR="00DB3A17" w:rsidRPr="00DB3A17" w:rsidRDefault="00DB3A17" w:rsidP="00DB3A1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r w:rsidRPr="00DB3A17">
        <w:rPr>
          <w:rFonts w:ascii="Arial" w:eastAsia="Times New Roman" w:hAnsi="Arial" w:cs="Arial"/>
          <w:b/>
          <w:bCs/>
          <w:sz w:val="24"/>
          <w:szCs w:val="24"/>
        </w:rPr>
        <w:t>TextBlob: </w:t>
      </w:r>
      <w:hyperlink r:id="rId7" w:history="1">
        <w:r w:rsidRPr="00DB3A17">
          <w:rPr>
            <w:rFonts w:ascii="Arial" w:eastAsia="Times New Roman" w:hAnsi="Arial" w:cs="Arial"/>
            <w:color w:val="EC4E20"/>
            <w:sz w:val="24"/>
            <w:szCs w:val="24"/>
          </w:rPr>
          <w:t>textblob</w:t>
        </w:r>
      </w:hyperlink>
      <w:r w:rsidRPr="00DB3A17">
        <w:rPr>
          <w:rFonts w:ascii="Arial" w:eastAsia="Times New Roman" w:hAnsi="Arial" w:cs="Arial"/>
          <w:sz w:val="24"/>
          <w:szCs w:val="24"/>
        </w:rPr>
        <w:t> is the python library for processing textual data.</w:t>
      </w:r>
      <w:r w:rsidRPr="00DB3A17">
        <w:rPr>
          <w:rFonts w:ascii="Arial" w:eastAsia="Times New Roman" w:hAnsi="Arial" w:cs="Arial"/>
          <w:sz w:val="24"/>
          <w:szCs w:val="24"/>
        </w:rPr>
        <w:br/>
        <w:t>Install it using following pip command:</w:t>
      </w:r>
    </w:p>
    <w:p w:rsidR="00DB3A17" w:rsidRPr="00DB3A17" w:rsidRDefault="00DB3A17" w:rsidP="00DB3A1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540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DB3A17">
        <w:rPr>
          <w:rFonts w:ascii="Consolas" w:eastAsia="Times New Roman" w:hAnsi="Consolas" w:cs="Courier New"/>
          <w:sz w:val="23"/>
          <w:szCs w:val="23"/>
        </w:rPr>
        <w:t>pip install textblob</w:t>
      </w:r>
    </w:p>
    <w:p w:rsidR="00DB3A17" w:rsidRPr="00DB3A17" w:rsidRDefault="00DB3A17" w:rsidP="00DB3A17">
      <w:pPr>
        <w:shd w:val="clear" w:color="auto" w:fill="FFFFFF"/>
        <w:spacing w:after="150" w:line="240" w:lineRule="auto"/>
        <w:ind w:left="540"/>
        <w:textAlignment w:val="baseline"/>
        <w:rPr>
          <w:ins w:id="0" w:author="Unknown"/>
          <w:rFonts w:ascii="Arial" w:eastAsia="Times New Roman" w:hAnsi="Arial" w:cs="Arial"/>
          <w:sz w:val="24"/>
          <w:szCs w:val="24"/>
        </w:rPr>
      </w:pPr>
      <w:r w:rsidRPr="00DB3A17">
        <w:rPr>
          <w:rFonts w:ascii="Arial" w:eastAsia="Times New Roman" w:hAnsi="Arial" w:cs="Arial"/>
          <w:sz w:val="24"/>
          <w:szCs w:val="24"/>
        </w:rPr>
        <w:t>Also, we need to install some NLTK corpora using fo</w:t>
      </w:r>
      <w:r>
        <w:rPr>
          <w:rFonts w:ascii="Arial" w:eastAsia="Times New Roman" w:hAnsi="Arial" w:cs="Arial"/>
          <w:sz w:val="24"/>
          <w:szCs w:val="24"/>
        </w:rPr>
        <w:t>llowing command.</w:t>
      </w:r>
    </w:p>
    <w:p w:rsidR="00DB3A17" w:rsidRPr="00DB3A17" w:rsidRDefault="00DB3A17" w:rsidP="00DB3A1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540"/>
        <w:textAlignment w:val="baseline"/>
        <w:rPr>
          <w:ins w:id="1" w:author="Unknown"/>
          <w:rFonts w:ascii="Consolas" w:eastAsia="Times New Roman" w:hAnsi="Consolas" w:cs="Courier New"/>
          <w:sz w:val="23"/>
          <w:szCs w:val="23"/>
        </w:rPr>
      </w:pPr>
      <w:ins w:id="2" w:author="Unknown">
        <w:r w:rsidRPr="00DB3A17">
          <w:rPr>
            <w:rFonts w:ascii="Consolas" w:eastAsia="Times New Roman" w:hAnsi="Consolas" w:cs="Courier New"/>
            <w:sz w:val="23"/>
            <w:szCs w:val="23"/>
          </w:rPr>
          <w:t>python -m textblob.download_corpora</w:t>
        </w:r>
      </w:ins>
    </w:p>
    <w:p w:rsidR="00727D43" w:rsidRDefault="00727D43"/>
    <w:p w:rsidR="00DB3A17" w:rsidRDefault="00DB3A17"/>
    <w:p w:rsidR="00DB3A17" w:rsidRDefault="00DB3A17"/>
    <w:p w:rsidR="00DB3A17" w:rsidRPr="00DB3A17" w:rsidRDefault="00DB3A17" w:rsidP="00DB3A1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DB3A17">
        <w:rPr>
          <w:rFonts w:ascii="Arial" w:eastAsia="Times New Roman" w:hAnsi="Arial" w:cs="Arial"/>
          <w:b/>
          <w:bCs/>
          <w:sz w:val="24"/>
          <w:szCs w:val="24"/>
        </w:rPr>
        <w:t>Authentication:</w:t>
      </w:r>
      <w:r w:rsidRPr="00DB3A17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br/>
      </w:r>
      <w:r w:rsidRPr="00DB3A17">
        <w:rPr>
          <w:rFonts w:ascii="Arial" w:eastAsia="Times New Roman" w:hAnsi="Arial" w:cs="Arial"/>
          <w:sz w:val="24"/>
          <w:szCs w:val="24"/>
        </w:rPr>
        <w:t>In order to fetch tweets through Twitter API, one needs to register an App through their twitter account. Follow these steps for the same:</w:t>
      </w:r>
    </w:p>
    <w:p w:rsidR="00DB3A17" w:rsidRPr="00DB3A17" w:rsidRDefault="00DB3A17" w:rsidP="00DB3A17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r w:rsidRPr="00DB3A17">
        <w:rPr>
          <w:rFonts w:ascii="Arial" w:eastAsia="Times New Roman" w:hAnsi="Arial" w:cs="Arial"/>
          <w:sz w:val="24"/>
          <w:szCs w:val="24"/>
        </w:rPr>
        <w:t>Open this</w:t>
      </w:r>
      <w:hyperlink r:id="rId8" w:history="1">
        <w:r w:rsidRPr="00DB3A17">
          <w:rPr>
            <w:rFonts w:ascii="Arial" w:eastAsia="Times New Roman" w:hAnsi="Arial" w:cs="Arial"/>
            <w:color w:val="EC4E20"/>
            <w:sz w:val="24"/>
            <w:szCs w:val="24"/>
          </w:rPr>
          <w:t> link</w:t>
        </w:r>
      </w:hyperlink>
      <w:r w:rsidRPr="00DB3A17">
        <w:rPr>
          <w:rFonts w:ascii="Arial" w:eastAsia="Times New Roman" w:hAnsi="Arial" w:cs="Arial"/>
          <w:sz w:val="24"/>
          <w:szCs w:val="24"/>
        </w:rPr>
        <w:t> and click the button: ‘Create New App’</w:t>
      </w:r>
    </w:p>
    <w:p w:rsidR="00DB3A17" w:rsidRPr="00DB3A17" w:rsidRDefault="00DB3A17" w:rsidP="00DB3A17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r w:rsidRPr="00DB3A17">
        <w:rPr>
          <w:rFonts w:ascii="Arial" w:eastAsia="Times New Roman" w:hAnsi="Arial" w:cs="Arial"/>
          <w:sz w:val="24"/>
          <w:szCs w:val="24"/>
        </w:rPr>
        <w:t>Fill the application details. You can leave the callback url field empty.</w:t>
      </w:r>
    </w:p>
    <w:p w:rsidR="00DB3A17" w:rsidRPr="00DB3A17" w:rsidRDefault="00DB3A17" w:rsidP="00DB3A17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r w:rsidRPr="00DB3A17">
        <w:rPr>
          <w:rFonts w:ascii="Arial" w:eastAsia="Times New Roman" w:hAnsi="Arial" w:cs="Arial"/>
          <w:sz w:val="24"/>
          <w:szCs w:val="24"/>
        </w:rPr>
        <w:t>Once the app is created, you will be redirected to the app page.</w:t>
      </w:r>
    </w:p>
    <w:p w:rsidR="00DB3A17" w:rsidRPr="00DB3A17" w:rsidRDefault="00DB3A17" w:rsidP="00DB3A17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r w:rsidRPr="00DB3A17">
        <w:rPr>
          <w:rFonts w:ascii="Arial" w:eastAsia="Times New Roman" w:hAnsi="Arial" w:cs="Arial"/>
          <w:sz w:val="24"/>
          <w:szCs w:val="24"/>
        </w:rPr>
        <w:t>Open the ‘Keys and Access Tokens’ tab.</w:t>
      </w:r>
    </w:p>
    <w:p w:rsidR="00DB3A17" w:rsidRPr="00DB3A17" w:rsidRDefault="00DB3A17" w:rsidP="00DB3A17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r w:rsidRPr="00DB3A17">
        <w:rPr>
          <w:rFonts w:ascii="Arial" w:eastAsia="Times New Roman" w:hAnsi="Arial" w:cs="Arial"/>
          <w:sz w:val="24"/>
          <w:szCs w:val="24"/>
        </w:rPr>
        <w:t>Copy ‘Consumer Key’, ‘Consumer Secret’, ‘Access token’ and ‘Access Token Secret’.</w:t>
      </w:r>
    </w:p>
    <w:p w:rsidR="00DB3A17" w:rsidRPr="00DB3A17" w:rsidRDefault="00DB3A17" w:rsidP="00DB3A1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:rsidR="00DB3A17" w:rsidRDefault="00DB3A17"/>
    <w:sectPr w:rsidR="00DB3A17" w:rsidSect="00727D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E19FA"/>
    <w:multiLevelType w:val="multilevel"/>
    <w:tmpl w:val="602C0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3DE615D"/>
    <w:multiLevelType w:val="multilevel"/>
    <w:tmpl w:val="C7105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B3A17"/>
    <w:rsid w:val="00727D43"/>
    <w:rsid w:val="00DB3A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D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B3A1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B3A1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3A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3A1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B3A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419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s.twitter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textblob.readthedocs.io/en/dev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.twitter.com/rest/public" TargetMode="External"/><Relationship Id="rId5" Type="http://schemas.openxmlformats.org/officeDocument/2006/relationships/hyperlink" Target="http://docs.tweepy.org/en/v3.5.0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2019-06-23T07:03:00Z</dcterms:created>
  <dcterms:modified xsi:type="dcterms:W3CDTF">2019-06-23T07:06:00Z</dcterms:modified>
</cp:coreProperties>
</file>